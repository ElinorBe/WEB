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8ACB9" w14:textId="696E7F9D" w:rsidR="00E12127" w:rsidRPr="002D4897" w:rsidRDefault="00E12127" w:rsidP="002D4897">
      <w:pPr>
        <w:tabs>
          <w:tab w:val="right" w:pos="0"/>
        </w:tabs>
        <w:spacing w:line="276" w:lineRule="auto"/>
        <w:ind w:hanging="851"/>
        <w:rPr>
          <w:rFonts w:ascii="David" w:hAnsi="David" w:cs="David"/>
          <w:sz w:val="24"/>
          <w:szCs w:val="24"/>
          <w:u w:val="single"/>
        </w:rPr>
      </w:pPr>
      <w:r w:rsidRPr="002D4897">
        <w:rPr>
          <w:rFonts w:ascii="David" w:hAnsi="David" w:cs="David"/>
          <w:b/>
          <w:bCs/>
          <w:noProof/>
          <w:sz w:val="24"/>
          <w:szCs w:val="24"/>
          <w:rtl/>
          <w:cs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C0C1D3" wp14:editId="50AB65E3">
                <wp:simplePos x="0" y="0"/>
                <wp:positionH relativeFrom="margin">
                  <wp:posOffset>-801370</wp:posOffset>
                </wp:positionH>
                <wp:positionV relativeFrom="paragraph">
                  <wp:posOffset>229235</wp:posOffset>
                </wp:positionV>
                <wp:extent cx="6934200" cy="0"/>
                <wp:effectExtent l="0" t="19050" r="19050" b="19050"/>
                <wp:wrapNone/>
                <wp:docPr id="1" name="מחבר ישר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4200" cy="0"/>
                        </a:xfrm>
                        <a:prstGeom prst="line">
                          <a:avLst/>
                        </a:prstGeom>
                        <a:noFill/>
                        <a:ln w="44450" cmpd="thickThin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348B35" id="מחבר ישר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63.1pt,18.05pt" to="482.9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" strokecolor="gray" strokeweight="3.5pt">
                <v:stroke linestyle="thickThin"/>
                <w10:wrap anchorx="margin"/>
              </v:line>
            </w:pict>
          </mc:Fallback>
        </mc:AlternateContent>
      </w:r>
      <w:r w:rsidRPr="002D4897">
        <w:rPr>
          <w:rFonts w:ascii="David" w:hAnsi="David" w:cs="David"/>
          <w:b/>
          <w:bCs/>
          <w:sz w:val="24"/>
          <w:szCs w:val="24"/>
          <w:rtl/>
          <w:cs/>
        </w:rPr>
        <w:t xml:space="preserve">אלינור </w:t>
      </w:r>
      <w:r w:rsidR="00232FBC" w:rsidRPr="002D4897">
        <w:rPr>
          <w:rFonts w:ascii="David" w:hAnsi="David" w:cs="David"/>
          <w:b/>
          <w:bCs/>
          <w:sz w:val="24"/>
          <w:szCs w:val="24"/>
          <w:rtl/>
        </w:rPr>
        <w:t xml:space="preserve">בנדלק </w:t>
      </w:r>
      <w:r w:rsidR="004A611A" w:rsidRPr="002D4897">
        <w:rPr>
          <w:rFonts w:ascii="David" w:hAnsi="David" w:cs="David"/>
          <w:b/>
          <w:bCs/>
          <w:sz w:val="24"/>
          <w:szCs w:val="24"/>
          <w:rtl/>
        </w:rPr>
        <w:t xml:space="preserve">- </w:t>
      </w:r>
      <w:hyperlink r:id="rId7" w:history="1">
        <w:r w:rsidR="004A611A" w:rsidRPr="002D4897">
          <w:rPr>
            <w:rStyle w:val="Hyperlink"/>
            <w:rFonts w:ascii="David" w:hAnsi="David" w:cs="David"/>
            <w:sz w:val="24"/>
            <w:szCs w:val="24"/>
          </w:rPr>
          <w:t>elinor.bendelac@gmail.com</w:t>
        </w:r>
      </w:hyperlink>
      <w:r w:rsidR="004A611A" w:rsidRPr="002D4897">
        <w:rPr>
          <w:rFonts w:ascii="David" w:hAnsi="David" w:cs="David"/>
          <w:sz w:val="24"/>
          <w:szCs w:val="24"/>
        </w:rPr>
        <w:t xml:space="preserve"> | 054-5866728</w:t>
      </w:r>
      <w:r w:rsidR="004A611A" w:rsidRPr="002D4897">
        <w:rPr>
          <w:rFonts w:ascii="David" w:hAnsi="David" w:cs="David"/>
          <w:sz w:val="24"/>
          <w:szCs w:val="24"/>
          <w:rtl/>
        </w:rPr>
        <w:t xml:space="preserve">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ab/>
      </w:r>
      <w:r w:rsidRPr="002D4897">
        <w:rPr>
          <w:rFonts w:ascii="David" w:hAnsi="David" w:cs="David"/>
          <w:b/>
          <w:bCs/>
          <w:sz w:val="24"/>
          <w:szCs w:val="24"/>
          <w:rtl/>
        </w:rPr>
        <w:tab/>
      </w:r>
      <w:r w:rsidRPr="002D4897">
        <w:rPr>
          <w:rFonts w:ascii="David" w:hAnsi="David" w:cs="David"/>
          <w:b/>
          <w:bCs/>
          <w:sz w:val="24"/>
          <w:szCs w:val="24"/>
          <w:rtl/>
          <w:cs/>
        </w:rPr>
        <w:t xml:space="preserve"> 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 xml:space="preserve">    </w:t>
      </w:r>
      <w:r w:rsidRPr="002D4897">
        <w:rPr>
          <w:rFonts w:ascii="David" w:hAnsi="David" w:cs="David"/>
          <w:b/>
          <w:bCs/>
          <w:sz w:val="24"/>
          <w:szCs w:val="24"/>
          <w:rtl/>
          <w:cs/>
        </w:rPr>
        <w:t xml:space="preserve">    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2D4897">
        <w:rPr>
          <w:rFonts w:ascii="David" w:hAnsi="David" w:cs="David"/>
          <w:b/>
          <w:bCs/>
          <w:sz w:val="24"/>
          <w:szCs w:val="24"/>
          <w:rtl/>
          <w:cs/>
        </w:rPr>
        <w:t xml:space="preserve">                                   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 xml:space="preserve"> </w:t>
      </w:r>
    </w:p>
    <w:p w14:paraId="2EDD736D" w14:textId="50466AA3" w:rsidR="004A611A" w:rsidRPr="002D4897" w:rsidRDefault="00DE3B50" w:rsidP="002D4897">
      <w:pPr>
        <w:pStyle w:val="a3"/>
        <w:numPr>
          <w:ilvl w:val="0"/>
          <w:numId w:val="25"/>
        </w:numPr>
        <w:tabs>
          <w:tab w:val="right" w:pos="0"/>
        </w:tabs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הנדסאית תוכנה ובוגרת קורס בדיקות</w:t>
      </w:r>
      <w:r w:rsidR="00822E48" w:rsidRPr="002D4897">
        <w:rPr>
          <w:rFonts w:ascii="David" w:hAnsi="David" w:cs="David"/>
          <w:b/>
          <w:bCs/>
          <w:sz w:val="24"/>
          <w:szCs w:val="24"/>
        </w:rPr>
        <w:t xml:space="preserve"> </w:t>
      </w:r>
      <w:r w:rsidR="00822E48" w:rsidRPr="002D4897">
        <w:rPr>
          <w:rFonts w:ascii="David" w:hAnsi="David" w:cs="David"/>
          <w:b/>
          <w:bCs/>
          <w:sz w:val="24"/>
          <w:szCs w:val="24"/>
          <w:rtl/>
        </w:rPr>
        <w:t xml:space="preserve"> ואוטומציה</w:t>
      </w:r>
      <w:r w:rsidR="004A611A" w:rsidRPr="002D4897">
        <w:rPr>
          <w:rFonts w:ascii="David" w:hAnsi="David" w:cs="David"/>
          <w:sz w:val="24"/>
          <w:szCs w:val="24"/>
          <w:rtl/>
        </w:rPr>
        <w:t xml:space="preserve"> עם ניסיון פרקטי גם בבדיקות וגם </w:t>
      </w:r>
      <w:r w:rsidR="004A611A" w:rsidRPr="002D4897">
        <w:rPr>
          <w:rFonts w:ascii="David" w:hAnsi="David" w:cs="David"/>
          <w:b/>
          <w:bCs/>
          <w:sz w:val="24"/>
          <w:szCs w:val="24"/>
          <w:rtl/>
        </w:rPr>
        <w:t>ב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 xml:space="preserve">כתיבת </w:t>
      </w:r>
      <w:r w:rsidR="004A611A" w:rsidRPr="002D4897">
        <w:rPr>
          <w:rFonts w:ascii="David" w:hAnsi="David" w:cs="David"/>
          <w:b/>
          <w:bCs/>
          <w:sz w:val="24"/>
          <w:szCs w:val="24"/>
          <w:rtl/>
        </w:rPr>
        <w:t>קוד</w:t>
      </w:r>
      <w:r w:rsidR="004A611A" w:rsidRPr="002D4897">
        <w:rPr>
          <w:rFonts w:ascii="David" w:hAnsi="David" w:cs="David"/>
          <w:sz w:val="24"/>
          <w:szCs w:val="24"/>
          <w:rtl/>
        </w:rPr>
        <w:t>.</w:t>
      </w:r>
    </w:p>
    <w:p w14:paraId="0902934D" w14:textId="50C825C3" w:rsidR="00121F47" w:rsidRPr="002D4897" w:rsidRDefault="00121F47" w:rsidP="002D4897">
      <w:pPr>
        <w:pStyle w:val="a3"/>
        <w:numPr>
          <w:ilvl w:val="0"/>
          <w:numId w:val="25"/>
        </w:numPr>
        <w:tabs>
          <w:tab w:val="right" w:pos="0"/>
        </w:tabs>
        <w:spacing w:line="240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דוברת 3 שפות</w:t>
      </w:r>
      <w:r w:rsidRPr="002D4897">
        <w:rPr>
          <w:rFonts w:ascii="David" w:hAnsi="David" w:cs="David"/>
          <w:sz w:val="24"/>
          <w:szCs w:val="24"/>
          <w:rtl/>
        </w:rPr>
        <w:t xml:space="preserve">: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2D4897">
        <w:rPr>
          <w:rFonts w:ascii="David" w:hAnsi="David" w:cs="David"/>
          <w:sz w:val="24"/>
          <w:szCs w:val="24"/>
          <w:rtl/>
        </w:rPr>
        <w:t xml:space="preserve">, עברית ,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צרפתית</w:t>
      </w:r>
    </w:p>
    <w:p w14:paraId="5E5740E1" w14:textId="3C484078" w:rsidR="004A611A" w:rsidRPr="002D4897" w:rsidRDefault="00BA491A" w:rsidP="002D4897">
      <w:pPr>
        <w:pStyle w:val="a3"/>
        <w:numPr>
          <w:ilvl w:val="0"/>
          <w:numId w:val="25"/>
        </w:numPr>
        <w:tabs>
          <w:tab w:val="right" w:pos="0"/>
        </w:tabs>
        <w:spacing w:line="240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אחראית</w:t>
      </w:r>
      <w:r w:rsidR="004A611A" w:rsidRPr="002D4897">
        <w:rPr>
          <w:rFonts w:ascii="David" w:hAnsi="David" w:cs="David"/>
          <w:sz w:val="24"/>
          <w:szCs w:val="24"/>
          <w:rtl/>
        </w:rPr>
        <w:t xml:space="preserve"> </w:t>
      </w:r>
      <w:r w:rsidR="004A611A" w:rsidRPr="002D4897">
        <w:rPr>
          <w:rFonts w:ascii="David" w:hAnsi="David" w:cs="David"/>
          <w:b/>
          <w:bCs/>
          <w:sz w:val="24"/>
          <w:szCs w:val="24"/>
          <w:rtl/>
        </w:rPr>
        <w:t>מאוד</w:t>
      </w:r>
      <w:r w:rsidRPr="002D4897">
        <w:rPr>
          <w:rFonts w:ascii="David" w:hAnsi="David" w:cs="David"/>
          <w:sz w:val="24"/>
          <w:szCs w:val="24"/>
          <w:rtl/>
        </w:rPr>
        <w:t xml:space="preserve">, </w:t>
      </w:r>
      <w:r w:rsidR="004A611A" w:rsidRPr="002D4897">
        <w:rPr>
          <w:rFonts w:ascii="David" w:hAnsi="David" w:cs="David"/>
          <w:sz w:val="24"/>
          <w:szCs w:val="24"/>
          <w:rtl/>
        </w:rPr>
        <w:t xml:space="preserve">משקיענית </w:t>
      </w:r>
      <w:r w:rsidR="004A611A" w:rsidRPr="002D4897">
        <w:rPr>
          <w:rFonts w:ascii="David" w:hAnsi="David" w:cs="David"/>
          <w:b/>
          <w:bCs/>
          <w:sz w:val="24"/>
          <w:szCs w:val="24"/>
          <w:rtl/>
        </w:rPr>
        <w:t>וטכנולוגית</w:t>
      </w:r>
      <w:r w:rsidR="004A611A" w:rsidRPr="002D4897">
        <w:rPr>
          <w:rFonts w:ascii="David" w:hAnsi="David" w:cs="David"/>
          <w:sz w:val="24"/>
          <w:szCs w:val="24"/>
          <w:rtl/>
        </w:rPr>
        <w:t xml:space="preserve">. דוגמה לאתר שלי: </w:t>
      </w:r>
      <w:hyperlink r:id="rId8" w:history="1">
        <w:r w:rsidR="00F42969" w:rsidRPr="002D4897">
          <w:rPr>
            <w:rStyle w:val="Hyperlink"/>
            <w:rFonts w:ascii="David" w:hAnsi="David" w:cs="David"/>
            <w:sz w:val="24"/>
            <w:szCs w:val="24"/>
          </w:rPr>
          <w:t>https://elinorbe.github.io/WEB</w:t>
        </w:r>
        <w:r w:rsidR="00F42969" w:rsidRPr="002D4897">
          <w:rPr>
            <w:rStyle w:val="Hyperlink"/>
            <w:rFonts w:ascii="David" w:hAnsi="David" w:cs="David"/>
            <w:sz w:val="24"/>
            <w:szCs w:val="24"/>
            <w:rtl/>
          </w:rPr>
          <w:t>/</w:t>
        </w:r>
      </w:hyperlink>
    </w:p>
    <w:p w14:paraId="6B40C64F" w14:textId="79C4E457" w:rsidR="00840065" w:rsidRPr="002D4897" w:rsidRDefault="00BA491A" w:rsidP="002D4897">
      <w:pPr>
        <w:spacing w:line="240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השכלה:</w:t>
      </w:r>
    </w:p>
    <w:p w14:paraId="1178C7DB" w14:textId="3BD6913B" w:rsidR="00840065" w:rsidRPr="002D4897" w:rsidRDefault="00840065" w:rsidP="002D4897">
      <w:pPr>
        <w:spacing w:line="240" w:lineRule="auto"/>
        <w:ind w:left="-902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2020</w:t>
      </w:r>
      <w:r w:rsidR="00822E48" w:rsidRPr="002D4897">
        <w:rPr>
          <w:rFonts w:ascii="David" w:hAnsi="David" w:cs="David"/>
          <w:b/>
          <w:bCs/>
          <w:sz w:val="24"/>
          <w:szCs w:val="24"/>
          <w:rtl/>
        </w:rPr>
        <w:t xml:space="preserve"> בוגרת הכשרת </w:t>
      </w:r>
      <w:r w:rsidR="00822E48" w:rsidRPr="002D4897">
        <w:rPr>
          <w:rFonts w:ascii="David" w:hAnsi="David" w:cs="David"/>
          <w:b/>
          <w:bCs/>
          <w:sz w:val="24"/>
          <w:szCs w:val="24"/>
        </w:rPr>
        <w:t>QA</w:t>
      </w:r>
      <w:r w:rsidR="00822E48" w:rsidRPr="002D4897">
        <w:rPr>
          <w:rFonts w:ascii="David" w:hAnsi="David" w:cs="David"/>
          <w:b/>
          <w:bCs/>
          <w:sz w:val="24"/>
          <w:szCs w:val="24"/>
          <w:rtl/>
        </w:rPr>
        <w:t xml:space="preserve"> ואוטומציה </w:t>
      </w:r>
      <w:r w:rsidR="0003795C" w:rsidRPr="002D4897">
        <w:rPr>
          <w:rFonts w:ascii="David" w:hAnsi="David" w:cs="David"/>
          <w:sz w:val="24"/>
          <w:szCs w:val="24"/>
          <w:rtl/>
        </w:rPr>
        <w:t xml:space="preserve">(המכללה לאוטומציה - </w:t>
      </w:r>
      <w:hyperlink r:id="rId9" w:history="1">
        <w:r w:rsidR="00121F47" w:rsidRPr="002D4897">
          <w:rPr>
            <w:rStyle w:val="Hyperlink"/>
            <w:rFonts w:ascii="David" w:hAnsi="David" w:cs="David"/>
            <w:sz w:val="24"/>
            <w:szCs w:val="24"/>
          </w:rPr>
          <w:t>www.automation.co.il</w:t>
        </w:r>
      </w:hyperlink>
      <w:r w:rsidR="00121F47" w:rsidRPr="002D4897">
        <w:rPr>
          <w:rFonts w:ascii="David" w:hAnsi="David" w:cs="David"/>
          <w:sz w:val="24"/>
          <w:szCs w:val="24"/>
          <w:rtl/>
        </w:rPr>
        <w:t xml:space="preserve"> </w:t>
      </w:r>
      <w:r w:rsidR="0003795C" w:rsidRPr="002D4897">
        <w:rPr>
          <w:rFonts w:ascii="David" w:hAnsi="David" w:cs="David"/>
          <w:sz w:val="24"/>
          <w:szCs w:val="24"/>
          <w:rtl/>
        </w:rPr>
        <w:t>)</w:t>
      </w:r>
    </w:p>
    <w:p w14:paraId="4CFCD9EC" w14:textId="77777777" w:rsidR="0003795C" w:rsidRPr="002D4897" w:rsidRDefault="0003795C" w:rsidP="002D4897">
      <w:pPr>
        <w:spacing w:line="240" w:lineRule="auto"/>
        <w:ind w:left="-902"/>
        <w:rPr>
          <w:rFonts w:ascii="David" w:hAnsi="David" w:cs="David"/>
          <w:b/>
          <w:bCs/>
          <w:sz w:val="24"/>
          <w:szCs w:val="24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במסגרת ההכשרה רכשתי ידע וניסיון מעשי בנושאים הבאים:</w:t>
      </w:r>
    </w:p>
    <w:p w14:paraId="492479E5" w14:textId="1E313089" w:rsidR="00822E48" w:rsidRPr="002D4897" w:rsidRDefault="00822E48" w:rsidP="002D4897">
      <w:pPr>
        <w:pStyle w:val="a3"/>
        <w:numPr>
          <w:ilvl w:val="0"/>
          <w:numId w:val="22"/>
        </w:numPr>
        <w:spacing w:after="0" w:line="276" w:lineRule="auto"/>
        <w:rPr>
          <w:rFonts w:ascii="David" w:hAnsi="David" w:cs="David"/>
          <w:color w:val="000000"/>
          <w:sz w:val="24"/>
          <w:szCs w:val="24"/>
        </w:rPr>
      </w:pPr>
      <w:r w:rsidRPr="002D4897">
        <w:rPr>
          <w:rFonts w:ascii="David" w:hAnsi="David" w:cs="David"/>
          <w:color w:val="000000"/>
          <w:sz w:val="24"/>
          <w:szCs w:val="24"/>
          <w:rtl/>
        </w:rPr>
        <w:t xml:space="preserve">הקמת תשתיות אוטומציה מאפס בשפת </w:t>
      </w:r>
      <w:r w:rsidRPr="002D4897">
        <w:rPr>
          <w:rFonts w:ascii="David" w:hAnsi="David" w:cs="David"/>
          <w:b/>
          <w:bCs/>
          <w:color w:val="000000"/>
          <w:sz w:val="24"/>
          <w:szCs w:val="24"/>
        </w:rPr>
        <w:t>JAVA</w:t>
      </w:r>
      <w:r w:rsidRPr="002D4897">
        <w:rPr>
          <w:rFonts w:ascii="David" w:hAnsi="David" w:cs="David"/>
          <w:color w:val="000000"/>
          <w:sz w:val="24"/>
          <w:szCs w:val="24"/>
          <w:rtl/>
        </w:rPr>
        <w:t xml:space="preserve"> תוך שימוש ב: </w:t>
      </w:r>
      <w:r w:rsidRPr="002D4897">
        <w:rPr>
          <w:rFonts w:ascii="David" w:hAnsi="David" w:cs="David"/>
          <w:b/>
          <w:bCs/>
          <w:color w:val="000000"/>
          <w:sz w:val="24"/>
          <w:szCs w:val="24"/>
        </w:rPr>
        <w:t>TestNG, Selenium WebDriver</w:t>
      </w:r>
      <w:r w:rsidRPr="002D4897">
        <w:rPr>
          <w:rFonts w:ascii="David" w:hAnsi="David" w:cs="David"/>
          <w:b/>
          <w:bCs/>
          <w:color w:val="000000"/>
          <w:sz w:val="24"/>
          <w:szCs w:val="24"/>
        </w:rPr>
        <w:t xml:space="preserve">, </w:t>
      </w:r>
      <w:r w:rsidRPr="002D4897">
        <w:rPr>
          <w:rFonts w:ascii="David" w:hAnsi="David" w:cs="David"/>
          <w:b/>
          <w:bCs/>
          <w:color w:val="000000"/>
          <w:sz w:val="24"/>
          <w:szCs w:val="24"/>
        </w:rPr>
        <w:t>Page Object Model (POM) &amp; Page Factory</w:t>
      </w:r>
    </w:p>
    <w:p w14:paraId="5B2510B1" w14:textId="2C81EB0C" w:rsidR="0003795C" w:rsidRPr="002D4897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sz w:val="24"/>
          <w:szCs w:val="24"/>
          <w:rtl/>
        </w:rPr>
        <w:t xml:space="preserve">בניית תסריטי בדיקות כולל כתיבה מפורטת של </w:t>
      </w:r>
      <w:r w:rsidRPr="002D4897">
        <w:rPr>
          <w:rFonts w:ascii="David" w:hAnsi="David" w:cs="David"/>
          <w:b/>
          <w:bCs/>
          <w:sz w:val="24"/>
          <w:szCs w:val="24"/>
        </w:rPr>
        <w:t>STD,STP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2D4897">
        <w:rPr>
          <w:rFonts w:ascii="David" w:hAnsi="David" w:cs="David"/>
          <w:sz w:val="24"/>
          <w:szCs w:val="24"/>
          <w:rtl/>
        </w:rPr>
        <w:t>(</w:t>
      </w:r>
      <w:hyperlink r:id="rId10" w:history="1">
        <w:r w:rsidR="00822E48" w:rsidRPr="002D4897">
          <w:rPr>
            <w:rStyle w:val="Hyperlink"/>
            <w:rFonts w:ascii="David" w:hAnsi="David" w:cs="David"/>
            <w:sz w:val="24"/>
            <w:szCs w:val="24"/>
            <w:rtl/>
          </w:rPr>
          <w:t>לחץ/י כאן</w:t>
        </w:r>
      </w:hyperlink>
      <w:r w:rsidR="00D506F2" w:rsidRPr="002D4897">
        <w:rPr>
          <w:rFonts w:ascii="David" w:hAnsi="David" w:cs="David"/>
          <w:sz w:val="24"/>
          <w:szCs w:val="24"/>
          <w:rtl/>
        </w:rPr>
        <w:t>)</w:t>
      </w:r>
    </w:p>
    <w:p w14:paraId="37FE4BF0" w14:textId="7CCE91B6" w:rsidR="0003795C" w:rsidRPr="002D4897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sz w:val="24"/>
          <w:szCs w:val="24"/>
          <w:rtl/>
        </w:rPr>
        <w:t xml:space="preserve">הרצת בדיקות על מספר מוצרים ואפליקציות על </w:t>
      </w:r>
      <w:r w:rsidRPr="002D4897">
        <w:rPr>
          <w:rFonts w:ascii="David" w:hAnsi="David" w:cs="David"/>
          <w:sz w:val="24"/>
          <w:szCs w:val="24"/>
        </w:rPr>
        <w:t>(</w:t>
      </w:r>
      <w:r w:rsidRPr="002D4897">
        <w:rPr>
          <w:rFonts w:ascii="David" w:hAnsi="David" w:cs="David"/>
          <w:b/>
          <w:bCs/>
          <w:sz w:val="24"/>
          <w:szCs w:val="24"/>
        </w:rPr>
        <w:t>Android</w:t>
      </w:r>
      <w:r w:rsidRPr="002D4897">
        <w:rPr>
          <w:rFonts w:ascii="David" w:hAnsi="David" w:cs="David"/>
          <w:sz w:val="24"/>
          <w:szCs w:val="24"/>
        </w:rPr>
        <w:t>)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  <w:r w:rsidRPr="002D4897">
        <w:rPr>
          <w:rFonts w:ascii="David" w:hAnsi="David" w:cs="David"/>
          <w:sz w:val="24"/>
          <w:szCs w:val="24"/>
        </w:rPr>
        <w:t>Mobile</w:t>
      </w:r>
      <w:r w:rsidRPr="002D4897">
        <w:rPr>
          <w:rFonts w:ascii="David" w:hAnsi="David" w:cs="David"/>
          <w:sz w:val="24"/>
          <w:szCs w:val="24"/>
          <w:rtl/>
        </w:rPr>
        <w:t xml:space="preserve"> ועל דפדפנים (</w:t>
      </w:r>
      <w:r w:rsidRPr="002D4897">
        <w:rPr>
          <w:rFonts w:ascii="David" w:hAnsi="David" w:cs="David"/>
          <w:b/>
          <w:bCs/>
          <w:sz w:val="24"/>
          <w:szCs w:val="24"/>
        </w:rPr>
        <w:t>Chrome, IE</w:t>
      </w:r>
      <w:r w:rsidRPr="002D4897">
        <w:rPr>
          <w:rFonts w:ascii="David" w:hAnsi="David" w:cs="David"/>
          <w:sz w:val="24"/>
          <w:szCs w:val="24"/>
          <w:rtl/>
        </w:rPr>
        <w:t>)</w:t>
      </w:r>
    </w:p>
    <w:p w14:paraId="36A6B440" w14:textId="133B12FD" w:rsidR="00D506F2" w:rsidRPr="002D4897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sz w:val="24"/>
          <w:szCs w:val="24"/>
          <w:rtl/>
        </w:rPr>
        <w:t>התנסות בפועל בתהליכי הבדיקות כולל ניהול הבדיקות ב-</w:t>
      </w:r>
      <w:r w:rsidRPr="002D4897">
        <w:rPr>
          <w:rFonts w:ascii="David" w:hAnsi="David" w:cs="David"/>
          <w:b/>
          <w:bCs/>
          <w:sz w:val="24"/>
          <w:szCs w:val="24"/>
        </w:rPr>
        <w:t>TestRail</w:t>
      </w:r>
      <w:r w:rsidRPr="002D4897">
        <w:rPr>
          <w:rFonts w:ascii="David" w:hAnsi="David" w:cs="David"/>
          <w:sz w:val="24"/>
          <w:szCs w:val="24"/>
          <w:rtl/>
        </w:rPr>
        <w:t>, דיווחי באגים ב-</w:t>
      </w:r>
      <w:r w:rsidRPr="002D4897">
        <w:rPr>
          <w:rFonts w:ascii="David" w:hAnsi="David" w:cs="David"/>
          <w:b/>
          <w:bCs/>
          <w:sz w:val="24"/>
          <w:szCs w:val="24"/>
        </w:rPr>
        <w:t>Jira</w:t>
      </w:r>
      <w:r w:rsidRPr="002D4897">
        <w:rPr>
          <w:rFonts w:ascii="David" w:hAnsi="David" w:cs="David"/>
          <w:sz w:val="24"/>
          <w:szCs w:val="24"/>
          <w:rtl/>
        </w:rPr>
        <w:t xml:space="preserve"> ו-</w:t>
      </w:r>
      <w:r w:rsidRPr="002D4897">
        <w:rPr>
          <w:rFonts w:ascii="David" w:hAnsi="David" w:cs="David"/>
          <w:b/>
          <w:bCs/>
          <w:sz w:val="24"/>
          <w:szCs w:val="24"/>
        </w:rPr>
        <w:t>ZOHO</w:t>
      </w:r>
      <w:r w:rsidRPr="002D4897">
        <w:rPr>
          <w:rFonts w:ascii="David" w:hAnsi="David" w:cs="David"/>
          <w:sz w:val="24"/>
          <w:szCs w:val="24"/>
          <w:rtl/>
        </w:rPr>
        <w:t xml:space="preserve"> והוצאת </w:t>
      </w:r>
      <w:r w:rsidRPr="002D4897">
        <w:rPr>
          <w:rFonts w:ascii="David" w:hAnsi="David" w:cs="David"/>
          <w:b/>
          <w:bCs/>
          <w:sz w:val="24"/>
          <w:szCs w:val="24"/>
        </w:rPr>
        <w:t>STR</w:t>
      </w:r>
      <w:r w:rsidRPr="002D4897">
        <w:rPr>
          <w:rFonts w:ascii="David" w:hAnsi="David" w:cs="David"/>
          <w:sz w:val="24"/>
          <w:szCs w:val="24"/>
          <w:rtl/>
        </w:rPr>
        <w:t>.</w:t>
      </w:r>
      <w:r w:rsidR="00D506F2" w:rsidRPr="002D4897">
        <w:rPr>
          <w:rFonts w:ascii="David" w:hAnsi="David" w:cs="David"/>
          <w:sz w:val="24"/>
          <w:szCs w:val="24"/>
          <w:rtl/>
        </w:rPr>
        <w:t xml:space="preserve"> </w:t>
      </w:r>
      <w:r w:rsidR="00D506F2" w:rsidRPr="002D4897">
        <w:rPr>
          <w:rFonts w:ascii="David" w:hAnsi="David" w:cs="David"/>
          <w:sz w:val="24"/>
          <w:szCs w:val="24"/>
        </w:rPr>
        <w:t>)</w:t>
      </w:r>
      <w:hyperlink r:id="rId11" w:history="1">
        <w:r w:rsidR="00822E48" w:rsidRPr="002D4897">
          <w:rPr>
            <w:rStyle w:val="Hyperlink"/>
            <w:rFonts w:ascii="David" w:hAnsi="David" w:cs="David"/>
            <w:sz w:val="24"/>
            <w:szCs w:val="24"/>
            <w:rtl/>
          </w:rPr>
          <w:t>לחץ/י כאן</w:t>
        </w:r>
      </w:hyperlink>
      <w:r w:rsidR="00376409" w:rsidRPr="002D4897">
        <w:rPr>
          <w:rStyle w:val="Hyperlink"/>
          <w:rFonts w:ascii="David" w:hAnsi="David" w:cs="David"/>
          <w:sz w:val="24"/>
          <w:szCs w:val="24"/>
          <w:rtl/>
        </w:rPr>
        <w:t>)</w:t>
      </w:r>
    </w:p>
    <w:p w14:paraId="64DA6293" w14:textId="4F90D039" w:rsidR="0003795C" w:rsidRPr="002D4897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sz w:val="24"/>
          <w:szCs w:val="24"/>
          <w:rtl/>
        </w:rPr>
        <w:t xml:space="preserve">הבנה וניסיון </w:t>
      </w:r>
      <w:r w:rsidR="00121F47" w:rsidRPr="002D4897">
        <w:rPr>
          <w:rFonts w:ascii="David" w:hAnsi="David" w:cs="David"/>
          <w:sz w:val="24"/>
          <w:szCs w:val="24"/>
          <w:rtl/>
        </w:rPr>
        <w:t xml:space="preserve">פרקטי </w:t>
      </w:r>
      <w:r w:rsidRPr="002D4897">
        <w:rPr>
          <w:rFonts w:ascii="David" w:hAnsi="David" w:cs="David"/>
          <w:sz w:val="24"/>
          <w:szCs w:val="24"/>
          <w:rtl/>
        </w:rPr>
        <w:t xml:space="preserve">בעבודה עם </w:t>
      </w:r>
      <w:r w:rsidRPr="002D4897">
        <w:rPr>
          <w:rFonts w:ascii="David" w:hAnsi="David" w:cs="David"/>
          <w:b/>
          <w:bCs/>
          <w:sz w:val="24"/>
          <w:szCs w:val="24"/>
        </w:rPr>
        <w:t>CSS,HTML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  <w:r w:rsidR="00121F47" w:rsidRPr="002D4897">
        <w:rPr>
          <w:rFonts w:ascii="David" w:hAnsi="David" w:cs="David"/>
          <w:sz w:val="24"/>
          <w:szCs w:val="24"/>
          <w:rtl/>
        </w:rPr>
        <w:t xml:space="preserve">כולל עבודה עם </w:t>
      </w:r>
      <w:proofErr w:type="spellStart"/>
      <w:r w:rsidR="00121F47" w:rsidRPr="002D4897">
        <w:rPr>
          <w:rFonts w:ascii="David" w:hAnsi="David" w:cs="David"/>
          <w:b/>
          <w:bCs/>
          <w:sz w:val="24"/>
          <w:szCs w:val="24"/>
        </w:rPr>
        <w:t>DevTools</w:t>
      </w:r>
      <w:proofErr w:type="spellEnd"/>
      <w:r w:rsidR="00121F47" w:rsidRPr="002D4897">
        <w:rPr>
          <w:rFonts w:ascii="David" w:hAnsi="David" w:cs="David"/>
          <w:sz w:val="24"/>
          <w:szCs w:val="24"/>
          <w:rtl/>
        </w:rPr>
        <w:br/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דוגמה ל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 xml:space="preserve">אתר 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שעשיתי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  <w:hyperlink r:id="rId12" w:history="1">
        <w:r w:rsidR="0094748E" w:rsidRPr="002D4897">
          <w:rPr>
            <w:rStyle w:val="Hyperlink"/>
            <w:rFonts w:ascii="David" w:hAnsi="David" w:cs="David"/>
            <w:sz w:val="24"/>
            <w:szCs w:val="24"/>
          </w:rPr>
          <w:t>https://elinorbe.github.io/WEB/</w:t>
        </w:r>
      </w:hyperlink>
      <w:hyperlink r:id="rId13" w:history="1"/>
    </w:p>
    <w:p w14:paraId="2DD035FD" w14:textId="48081323" w:rsidR="0003795C" w:rsidRPr="002D4897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sz w:val="24"/>
          <w:szCs w:val="24"/>
          <w:rtl/>
        </w:rPr>
        <w:t>הבנה מעמיקה של עולם הבדיקות</w:t>
      </w:r>
      <w:r w:rsidRPr="002D4897">
        <w:rPr>
          <w:rFonts w:ascii="David" w:hAnsi="David" w:cs="David"/>
          <w:sz w:val="24"/>
          <w:szCs w:val="24"/>
        </w:rPr>
        <w:t xml:space="preserve"> </w:t>
      </w:r>
      <w:r w:rsidRPr="002D4897">
        <w:rPr>
          <w:rFonts w:ascii="David" w:hAnsi="David" w:cs="David"/>
          <w:sz w:val="24"/>
          <w:szCs w:val="24"/>
          <w:rtl/>
        </w:rPr>
        <w:t>והתנסות בפועל עם סוגי</w:t>
      </w:r>
      <w:r w:rsidRPr="002D4897">
        <w:rPr>
          <w:rFonts w:ascii="David" w:hAnsi="David" w:cs="David"/>
          <w:sz w:val="24"/>
          <w:szCs w:val="24"/>
        </w:rPr>
        <w:t xml:space="preserve"> </w:t>
      </w:r>
      <w:r w:rsidRPr="002D4897">
        <w:rPr>
          <w:rFonts w:ascii="David" w:hAnsi="David" w:cs="David"/>
          <w:sz w:val="24"/>
          <w:szCs w:val="24"/>
          <w:rtl/>
        </w:rPr>
        <w:t>הבדיקות השונים</w:t>
      </w:r>
      <w:r w:rsidR="00121F47" w:rsidRPr="002D4897">
        <w:rPr>
          <w:rFonts w:ascii="David" w:hAnsi="David" w:cs="David"/>
          <w:sz w:val="24"/>
          <w:szCs w:val="24"/>
          <w:rtl/>
        </w:rPr>
        <w:br/>
      </w:r>
      <w:r w:rsidRPr="002D4897">
        <w:rPr>
          <w:rFonts w:ascii="David" w:hAnsi="David" w:cs="David"/>
          <w:sz w:val="24"/>
          <w:szCs w:val="24"/>
          <w:rtl/>
        </w:rPr>
        <w:t xml:space="preserve"> (</w:t>
      </w:r>
      <w:r w:rsidRPr="002D4897">
        <w:rPr>
          <w:rFonts w:ascii="David" w:hAnsi="David" w:cs="David"/>
          <w:sz w:val="24"/>
          <w:szCs w:val="24"/>
        </w:rPr>
        <w:t>Sanity, End2End, Load, Regression, UI, Recovery</w:t>
      </w:r>
      <w:r w:rsidRPr="002D4897">
        <w:rPr>
          <w:rFonts w:ascii="David" w:hAnsi="David" w:cs="David"/>
          <w:sz w:val="24"/>
          <w:szCs w:val="24"/>
          <w:rtl/>
        </w:rPr>
        <w:t>...)</w:t>
      </w:r>
    </w:p>
    <w:p w14:paraId="7CB6E4C5" w14:textId="31BC95E0" w:rsidR="0003795C" w:rsidRPr="002D4897" w:rsidRDefault="0003795C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sz w:val="24"/>
          <w:szCs w:val="24"/>
          <w:rtl/>
        </w:rPr>
        <w:t xml:space="preserve">עבודה עם </w:t>
      </w:r>
      <w:r w:rsidRPr="002D4897">
        <w:rPr>
          <w:rFonts w:ascii="David" w:hAnsi="David" w:cs="David"/>
          <w:b/>
          <w:bCs/>
          <w:sz w:val="24"/>
          <w:szCs w:val="24"/>
        </w:rPr>
        <w:t>SQL</w:t>
      </w:r>
      <w:r w:rsidRPr="002D4897">
        <w:rPr>
          <w:rFonts w:ascii="David" w:hAnsi="David" w:cs="David"/>
          <w:sz w:val="24"/>
          <w:szCs w:val="24"/>
          <w:rtl/>
        </w:rPr>
        <w:t xml:space="preserve"> (ידע מצ</w:t>
      </w:r>
      <w:r w:rsidR="00340A05" w:rsidRPr="002D4897">
        <w:rPr>
          <w:rFonts w:ascii="David" w:hAnsi="David" w:cs="David"/>
          <w:sz w:val="24"/>
          <w:szCs w:val="24"/>
          <w:rtl/>
        </w:rPr>
        <w:t>ו</w:t>
      </w:r>
      <w:r w:rsidRPr="002D4897">
        <w:rPr>
          <w:rFonts w:ascii="David" w:hAnsi="David" w:cs="David"/>
          <w:sz w:val="24"/>
          <w:szCs w:val="24"/>
          <w:rtl/>
        </w:rPr>
        <w:t>ין עד רמת ה-</w:t>
      </w:r>
      <w:r w:rsidR="00121F47" w:rsidRPr="002D4897">
        <w:rPr>
          <w:rFonts w:ascii="David" w:hAnsi="David" w:cs="David"/>
          <w:b/>
          <w:bCs/>
          <w:sz w:val="24"/>
          <w:szCs w:val="24"/>
        </w:rPr>
        <w:t>JOIN</w:t>
      </w:r>
      <w:r w:rsidRPr="002D4897">
        <w:rPr>
          <w:rFonts w:ascii="David" w:hAnsi="David" w:cs="David"/>
          <w:sz w:val="24"/>
          <w:szCs w:val="24"/>
          <w:rtl/>
        </w:rPr>
        <w:t>)</w:t>
      </w:r>
    </w:p>
    <w:p w14:paraId="0E739ED1" w14:textId="77777777" w:rsidR="00DE3B50" w:rsidRPr="002D4897" w:rsidRDefault="00DE3B50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sz w:val="24"/>
          <w:szCs w:val="24"/>
          <w:rtl/>
        </w:rPr>
        <w:t>הקמת תשתית אוטומציה מ-0.</w:t>
      </w:r>
    </w:p>
    <w:p w14:paraId="2ACE730A" w14:textId="04A07DB0" w:rsidR="00DE3B50" w:rsidRPr="002D4897" w:rsidRDefault="00DE3B50" w:rsidP="002D4897">
      <w:pPr>
        <w:pStyle w:val="a3"/>
        <w:numPr>
          <w:ilvl w:val="0"/>
          <w:numId w:val="22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sz w:val="24"/>
          <w:szCs w:val="24"/>
          <w:rtl/>
        </w:rPr>
        <w:t>ידע פרקטי ב-</w:t>
      </w:r>
      <w:r w:rsidRPr="002D4897">
        <w:rPr>
          <w:rFonts w:ascii="David" w:hAnsi="David" w:cs="David"/>
          <w:sz w:val="24"/>
          <w:szCs w:val="24"/>
        </w:rPr>
        <w:t>Java, HTML, Selenium WebDriver, Page Object Model, TestNG</w:t>
      </w:r>
    </w:p>
    <w:p w14:paraId="611A6973" w14:textId="116F0A0C" w:rsidR="00BA491A" w:rsidRPr="002D4897" w:rsidRDefault="0047193A" w:rsidP="002D4897">
      <w:pPr>
        <w:spacing w:line="240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201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9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-201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7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-</w:t>
      </w:r>
      <w:r w:rsidR="00BA491A" w:rsidRPr="002D489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>לימודי הנדסאי תוכנה</w:t>
      </w:r>
      <w:r w:rsidR="00BA491A" w:rsidRPr="002D4897">
        <w:rPr>
          <w:rFonts w:ascii="David" w:hAnsi="David" w:cs="David"/>
          <w:sz w:val="24"/>
          <w:szCs w:val="24"/>
          <w:rtl/>
        </w:rPr>
        <w:t xml:space="preserve"> במכללה הטכנולוגית באר שבע.</w:t>
      </w:r>
      <w:r w:rsidR="00931D6C" w:rsidRPr="002D4897">
        <w:rPr>
          <w:rFonts w:ascii="David" w:hAnsi="David" w:cs="David"/>
          <w:sz w:val="24"/>
          <w:szCs w:val="24"/>
          <w:rtl/>
        </w:rPr>
        <w:t xml:space="preserve"> (</w:t>
      </w:r>
      <w:r w:rsidR="00BA491A" w:rsidRPr="002D4897">
        <w:rPr>
          <w:rFonts w:ascii="David" w:hAnsi="David" w:cs="David"/>
          <w:b/>
          <w:bCs/>
          <w:sz w:val="24"/>
          <w:szCs w:val="24"/>
          <w:rtl/>
        </w:rPr>
        <w:t>סיום</w:t>
      </w:r>
      <w:r w:rsidR="00BA491A" w:rsidRPr="002D4897">
        <w:rPr>
          <w:rFonts w:ascii="David" w:hAnsi="David" w:cs="David"/>
          <w:sz w:val="24"/>
          <w:szCs w:val="24"/>
          <w:rtl/>
        </w:rPr>
        <w:t xml:space="preserve"> </w:t>
      </w:r>
      <w:r w:rsidR="00BA491A" w:rsidRPr="002D4897">
        <w:rPr>
          <w:rFonts w:ascii="David" w:hAnsi="David" w:cs="David"/>
          <w:b/>
          <w:bCs/>
          <w:sz w:val="24"/>
          <w:szCs w:val="24"/>
          <w:rtl/>
        </w:rPr>
        <w:t>בהצטיינות</w:t>
      </w:r>
      <w:r w:rsidR="00BA491A" w:rsidRPr="002D4897">
        <w:rPr>
          <w:rFonts w:ascii="David" w:hAnsi="David" w:cs="David"/>
          <w:sz w:val="24"/>
          <w:szCs w:val="24"/>
          <w:rtl/>
        </w:rPr>
        <w:t>,  ממוצע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  <w:r w:rsidR="00BA491A" w:rsidRPr="002D4897">
        <w:rPr>
          <w:rFonts w:ascii="David" w:hAnsi="David" w:cs="David"/>
          <w:sz w:val="24"/>
          <w:szCs w:val="24"/>
          <w:rtl/>
        </w:rPr>
        <w:t>- 92.3</w:t>
      </w:r>
      <w:r w:rsidR="00931D6C" w:rsidRPr="002D4897">
        <w:rPr>
          <w:rFonts w:ascii="David" w:hAnsi="David" w:cs="David"/>
          <w:sz w:val="24"/>
          <w:szCs w:val="24"/>
          <w:rtl/>
        </w:rPr>
        <w:t>)</w:t>
      </w:r>
    </w:p>
    <w:p w14:paraId="5C0D81B6" w14:textId="532069EC" w:rsidR="00E12127" w:rsidRPr="002D4897" w:rsidRDefault="0047193A" w:rsidP="002D4897">
      <w:pPr>
        <w:spacing w:line="240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2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013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07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-</w:t>
      </w:r>
      <w:r w:rsidR="00BA491A" w:rsidRPr="002D489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BA491A" w:rsidRPr="002D4897">
        <w:rPr>
          <w:rFonts w:ascii="David" w:hAnsi="David" w:cs="David"/>
          <w:sz w:val="24"/>
          <w:szCs w:val="24"/>
          <w:rtl/>
        </w:rPr>
        <w:t xml:space="preserve"> תיכון המסורתי על שם בראונשוויג</w:t>
      </w:r>
      <w:r w:rsidRPr="002D4897">
        <w:rPr>
          <w:rFonts w:ascii="David" w:hAnsi="David" w:cs="David"/>
          <w:sz w:val="24"/>
          <w:szCs w:val="24"/>
          <w:rtl/>
        </w:rPr>
        <w:t xml:space="preserve"> בירושלים + חטיבת ביניים – בגרות מלאה.</w:t>
      </w:r>
    </w:p>
    <w:p w14:paraId="30C8CBA3" w14:textId="6E163789" w:rsidR="00840065" w:rsidRPr="002D4897" w:rsidRDefault="00E12127" w:rsidP="002D4897">
      <w:pPr>
        <w:spacing w:line="240" w:lineRule="auto"/>
        <w:ind w:left="-902"/>
        <w:rPr>
          <w:rFonts w:ascii="David" w:hAnsi="David" w:cs="David"/>
          <w:b/>
          <w:bCs/>
          <w:sz w:val="24"/>
          <w:szCs w:val="24"/>
          <w:u w:val="single"/>
        </w:rPr>
      </w:pPr>
      <w:r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ניסיון תעסוקתי: </w:t>
      </w:r>
    </w:p>
    <w:p w14:paraId="655D7662" w14:textId="4027347F" w:rsidR="00803A82" w:rsidRPr="002D4897" w:rsidRDefault="00803A82" w:rsidP="002D4897">
      <w:pPr>
        <w:spacing w:line="240" w:lineRule="auto"/>
        <w:ind w:left="-902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b/>
          <w:bCs/>
          <w:sz w:val="24"/>
          <w:szCs w:val="24"/>
        </w:rPr>
        <w:t>2020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 xml:space="preserve">-היום- </w:t>
      </w:r>
      <w:r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מפתחת </w:t>
      </w:r>
      <w:r w:rsidRPr="002D4897">
        <w:rPr>
          <w:rFonts w:ascii="David" w:hAnsi="David" w:cs="David"/>
          <w:b/>
          <w:bCs/>
          <w:sz w:val="24"/>
          <w:szCs w:val="24"/>
          <w:u w:val="single"/>
        </w:rPr>
        <w:t>Web</w:t>
      </w:r>
      <w:r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="00931D6C"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- </w:t>
      </w:r>
      <w:r w:rsidRPr="002D4897">
        <w:rPr>
          <w:rFonts w:ascii="David" w:hAnsi="David" w:cs="David"/>
          <w:sz w:val="24"/>
          <w:szCs w:val="24"/>
          <w:u w:val="single"/>
          <w:rtl/>
        </w:rPr>
        <w:t>במחלקת דיגיטל בחברת אורדע פרינט תעשיות בע"מ</w:t>
      </w:r>
    </w:p>
    <w:p w14:paraId="1B3C5C8E" w14:textId="2C83A9C2" w:rsidR="00121F47" w:rsidRPr="002D4897" w:rsidRDefault="00121F47" w:rsidP="002D4897">
      <w:pPr>
        <w:pStyle w:val="a3"/>
        <w:numPr>
          <w:ilvl w:val="0"/>
          <w:numId w:val="22"/>
        </w:numPr>
        <w:spacing w:line="240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ביצוע בדיקות ידניות לאתרים</w:t>
      </w:r>
      <w:r w:rsidRPr="002D4897">
        <w:rPr>
          <w:rFonts w:ascii="David" w:hAnsi="David" w:cs="David"/>
          <w:sz w:val="24"/>
          <w:szCs w:val="24"/>
          <w:rtl/>
        </w:rPr>
        <w:t xml:space="preserve"> שאני עושה לפני שחרור ללקוחות</w:t>
      </w:r>
      <w:bookmarkStart w:id="0" w:name="_GoBack"/>
      <w:bookmarkEnd w:id="0"/>
    </w:p>
    <w:p w14:paraId="22C259D6" w14:textId="7FDD4E41" w:rsidR="00803F34" w:rsidRPr="002D4897" w:rsidRDefault="00E12127" w:rsidP="002D4897">
      <w:pPr>
        <w:spacing w:line="240" w:lineRule="auto"/>
        <w:ind w:left="-902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2019-</w:t>
      </w:r>
      <w:r w:rsidR="002C230E" w:rsidRPr="002D4897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2C230E" w:rsidRPr="002D4897">
        <w:rPr>
          <w:rFonts w:ascii="David" w:hAnsi="David" w:cs="David"/>
          <w:b/>
          <w:bCs/>
          <w:sz w:val="24"/>
          <w:szCs w:val="24"/>
          <w:u w:val="single"/>
        </w:rPr>
        <w:t xml:space="preserve">QA </w:t>
      </w:r>
      <w:r w:rsidR="00121F47" w:rsidRPr="002D4897">
        <w:rPr>
          <w:rFonts w:ascii="David" w:hAnsi="David" w:cs="David"/>
          <w:b/>
          <w:bCs/>
          <w:sz w:val="24"/>
          <w:szCs w:val="24"/>
          <w:u w:val="single"/>
        </w:rPr>
        <w:t>E</w:t>
      </w:r>
      <w:r w:rsidR="002C230E" w:rsidRPr="002D4897">
        <w:rPr>
          <w:rFonts w:ascii="David" w:hAnsi="David" w:cs="David"/>
          <w:b/>
          <w:bCs/>
          <w:sz w:val="24"/>
          <w:szCs w:val="24"/>
          <w:u w:val="single"/>
        </w:rPr>
        <w:t>ngineer</w:t>
      </w:r>
      <w:r w:rsidR="00121F47"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</w:t>
      </w:r>
      <w:r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Pr="002D4897">
        <w:rPr>
          <w:rFonts w:ascii="David" w:hAnsi="David" w:cs="David"/>
          <w:sz w:val="24"/>
          <w:szCs w:val="24"/>
          <w:u w:val="single"/>
          <w:rtl/>
        </w:rPr>
        <w:t xml:space="preserve">התמחות בחברת הסטארט-אפ </w:t>
      </w:r>
      <w:r w:rsidRPr="002D4897">
        <w:rPr>
          <w:rFonts w:ascii="David" w:hAnsi="David" w:cs="David"/>
          <w:sz w:val="24"/>
          <w:szCs w:val="24"/>
          <w:u w:val="single"/>
        </w:rPr>
        <w:t>Valid Network</w:t>
      </w:r>
    </w:p>
    <w:p w14:paraId="311F3185" w14:textId="77777777" w:rsidR="00803F34" w:rsidRPr="002D4897" w:rsidRDefault="00803F34" w:rsidP="002D4897">
      <w:pPr>
        <w:pStyle w:val="a3"/>
        <w:numPr>
          <w:ilvl w:val="0"/>
          <w:numId w:val="22"/>
        </w:numPr>
        <w:spacing w:line="240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ב</w:t>
      </w:r>
      <w:r w:rsidR="00840065" w:rsidRPr="002D4897">
        <w:rPr>
          <w:rFonts w:ascii="David" w:hAnsi="David" w:cs="David"/>
          <w:b/>
          <w:bCs/>
          <w:sz w:val="24"/>
          <w:szCs w:val="24"/>
          <w:rtl/>
        </w:rPr>
        <w:t>יצוע בדיקות ידניות</w:t>
      </w:r>
      <w:r w:rsidR="00840065" w:rsidRPr="002D4897">
        <w:rPr>
          <w:rFonts w:ascii="David" w:hAnsi="David" w:cs="David"/>
          <w:sz w:val="24"/>
          <w:szCs w:val="24"/>
          <w:rtl/>
        </w:rPr>
        <w:t xml:space="preserve"> ואוטומטיות</w:t>
      </w:r>
    </w:p>
    <w:p w14:paraId="7CEAD8F0" w14:textId="2059CEA5" w:rsidR="00840065" w:rsidRPr="002D4897" w:rsidRDefault="00840065" w:rsidP="002D4897">
      <w:pPr>
        <w:pStyle w:val="a3"/>
        <w:numPr>
          <w:ilvl w:val="0"/>
          <w:numId w:val="22"/>
        </w:numPr>
        <w:spacing w:line="240" w:lineRule="auto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sz w:val="24"/>
          <w:szCs w:val="24"/>
          <w:rtl/>
        </w:rPr>
        <w:t>ידע נרחב במתודולוגיות בדיקות</w:t>
      </w:r>
    </w:p>
    <w:p w14:paraId="6500C74E" w14:textId="7FF26A28" w:rsidR="00803F34" w:rsidRPr="002D4897" w:rsidRDefault="00840065" w:rsidP="002D4897">
      <w:pPr>
        <w:spacing w:line="240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201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9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-20</w:t>
      </w:r>
      <w:r w:rsidR="00121F47" w:rsidRPr="002D4897">
        <w:rPr>
          <w:rFonts w:ascii="David" w:hAnsi="David" w:cs="David"/>
          <w:b/>
          <w:bCs/>
          <w:sz w:val="24"/>
          <w:szCs w:val="24"/>
          <w:rtl/>
        </w:rPr>
        <w:t>17</w:t>
      </w:r>
      <w:r w:rsidR="0047193A" w:rsidRPr="002D4897">
        <w:rPr>
          <w:rFonts w:ascii="David" w:hAnsi="David" w:cs="David"/>
          <w:b/>
          <w:bCs/>
          <w:sz w:val="24"/>
          <w:szCs w:val="24"/>
          <w:rtl/>
        </w:rPr>
        <w:t>-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 xml:space="preserve"> אחראית משמרת</w:t>
      </w:r>
      <w:r w:rsidRPr="002D4897">
        <w:rPr>
          <w:rFonts w:ascii="David" w:hAnsi="David" w:cs="David"/>
          <w:sz w:val="24"/>
          <w:szCs w:val="24"/>
          <w:rtl/>
        </w:rPr>
        <w:t xml:space="preserve"> - מסעדת "</w:t>
      </w:r>
      <w:r w:rsidRPr="002D4897">
        <w:rPr>
          <w:rFonts w:ascii="David" w:hAnsi="David" w:cs="David"/>
          <w:sz w:val="24"/>
          <w:szCs w:val="24"/>
        </w:rPr>
        <w:t>ZUNI</w:t>
      </w:r>
      <w:r w:rsidRPr="002D4897">
        <w:rPr>
          <w:rFonts w:ascii="David" w:hAnsi="David" w:cs="David"/>
          <w:sz w:val="24"/>
          <w:szCs w:val="24"/>
          <w:rtl/>
        </w:rPr>
        <w:t>" הפועלת מסביב לשעון- 24/7</w:t>
      </w:r>
    </w:p>
    <w:p w14:paraId="44F03FB8" w14:textId="518772CA" w:rsidR="00E12127" w:rsidRPr="002D4897" w:rsidRDefault="00625E52" w:rsidP="002D4897">
      <w:pPr>
        <w:spacing w:line="240" w:lineRule="auto"/>
        <w:ind w:left="-902"/>
        <w:jc w:val="both"/>
        <w:rPr>
          <w:rFonts w:ascii="David" w:hAnsi="David" w:cs="David"/>
          <w:sz w:val="24"/>
          <w:szCs w:val="24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>ידע טכנולוגי: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</w:p>
    <w:p w14:paraId="53548056" w14:textId="4539FFE0" w:rsidR="00931D6C" w:rsidRPr="002D4897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כלים</w:t>
      </w:r>
      <w:r w:rsidRPr="002D4897">
        <w:rPr>
          <w:rFonts w:ascii="David" w:hAnsi="David" w:cs="David"/>
          <w:b/>
          <w:bCs/>
          <w:sz w:val="24"/>
          <w:szCs w:val="24"/>
        </w:rPr>
        <w:t>: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  <w:proofErr w:type="spellStart"/>
      <w:r w:rsidRPr="002D4897">
        <w:rPr>
          <w:rFonts w:ascii="David" w:hAnsi="David" w:cs="David"/>
          <w:sz w:val="24"/>
          <w:szCs w:val="24"/>
        </w:rPr>
        <w:t>DevTools</w:t>
      </w:r>
      <w:proofErr w:type="spellEnd"/>
      <w:r w:rsidRPr="002D4897">
        <w:rPr>
          <w:rFonts w:ascii="David" w:hAnsi="David" w:cs="David"/>
          <w:sz w:val="24"/>
          <w:szCs w:val="24"/>
        </w:rPr>
        <w:t xml:space="preserve"> , </w:t>
      </w:r>
      <w:bookmarkStart w:id="1" w:name="_Hlk535873093"/>
      <w:r w:rsidRPr="002D4897">
        <w:rPr>
          <w:rFonts w:ascii="David" w:hAnsi="David" w:cs="David"/>
          <w:sz w:val="24"/>
          <w:szCs w:val="24"/>
        </w:rPr>
        <w:t>All browsers(Chrome, Edge, Firefox)</w:t>
      </w:r>
      <w:bookmarkEnd w:id="1"/>
      <w:r w:rsidR="00A478F9" w:rsidRPr="002D4897">
        <w:rPr>
          <w:rFonts w:ascii="David" w:hAnsi="David" w:cs="David"/>
          <w:sz w:val="24"/>
          <w:szCs w:val="24"/>
          <w:rtl/>
        </w:rPr>
        <w:t xml:space="preserve"> , </w:t>
      </w:r>
      <w:r w:rsidR="00A478F9" w:rsidRPr="002D4897">
        <w:rPr>
          <w:rFonts w:ascii="David" w:hAnsi="David" w:cs="David"/>
          <w:sz w:val="24"/>
          <w:szCs w:val="24"/>
        </w:rPr>
        <w:t>GitHub, Notepad++</w:t>
      </w:r>
    </w:p>
    <w:p w14:paraId="6BCC3F1A" w14:textId="77777777" w:rsidR="00931D6C" w:rsidRPr="002D4897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2D4897">
        <w:rPr>
          <w:rFonts w:ascii="David" w:hAnsi="David" w:cs="David"/>
          <w:sz w:val="24"/>
          <w:szCs w:val="24"/>
        </w:rPr>
        <w:t>:</w:t>
      </w:r>
      <w:r w:rsidRPr="002D4897">
        <w:rPr>
          <w:rFonts w:ascii="David" w:hAnsi="David" w:cs="David"/>
          <w:sz w:val="24"/>
          <w:szCs w:val="24"/>
          <w:rtl/>
        </w:rPr>
        <w:t xml:space="preserve"> </w:t>
      </w:r>
      <w:r w:rsidRPr="002D4897">
        <w:rPr>
          <w:rFonts w:ascii="David" w:hAnsi="David" w:cs="David"/>
          <w:sz w:val="24"/>
          <w:szCs w:val="24"/>
        </w:rPr>
        <w:t>Windows (all), Mobile (Android), Linux</w:t>
      </w:r>
    </w:p>
    <w:p w14:paraId="159DBCD0" w14:textId="6F7D88EB" w:rsidR="00931D6C" w:rsidRPr="002D4897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ניהול באגים ובדיקות</w:t>
      </w:r>
      <w:r w:rsidRPr="002D4897">
        <w:rPr>
          <w:rFonts w:ascii="David" w:hAnsi="David" w:cs="David"/>
          <w:sz w:val="24"/>
          <w:szCs w:val="24"/>
          <w:rtl/>
        </w:rPr>
        <w:t xml:space="preserve"> : </w:t>
      </w:r>
      <w:r w:rsidRPr="002D4897">
        <w:rPr>
          <w:rFonts w:ascii="David" w:hAnsi="David" w:cs="David"/>
          <w:sz w:val="24"/>
          <w:szCs w:val="24"/>
        </w:rPr>
        <w:t xml:space="preserve"> TestRail, Jira, </w:t>
      </w:r>
      <w:proofErr w:type="spellStart"/>
      <w:r w:rsidRPr="002D4897">
        <w:rPr>
          <w:rFonts w:ascii="David" w:hAnsi="David" w:cs="David"/>
          <w:sz w:val="24"/>
          <w:szCs w:val="24"/>
        </w:rPr>
        <w:t>Zoho</w:t>
      </w:r>
      <w:proofErr w:type="spellEnd"/>
    </w:p>
    <w:p w14:paraId="7E5F045D" w14:textId="1D008A8E" w:rsidR="00822E48" w:rsidRPr="002D4897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קוד</w:t>
      </w:r>
      <w:r w:rsidR="00822E48" w:rsidRPr="002D4897">
        <w:rPr>
          <w:rFonts w:ascii="David" w:hAnsi="David" w:cs="David"/>
          <w:b/>
          <w:bCs/>
          <w:sz w:val="24"/>
          <w:szCs w:val="24"/>
          <w:rtl/>
        </w:rPr>
        <w:t xml:space="preserve">, אוטומציה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ושפות תכנות</w:t>
      </w:r>
      <w:r w:rsidRPr="002D4897">
        <w:rPr>
          <w:rFonts w:ascii="David" w:hAnsi="David" w:cs="David"/>
          <w:sz w:val="24"/>
          <w:szCs w:val="24"/>
          <w:rtl/>
        </w:rPr>
        <w:t>:</w:t>
      </w:r>
      <w:r w:rsidRPr="002D4897">
        <w:rPr>
          <w:rFonts w:ascii="David" w:hAnsi="David" w:cs="David"/>
          <w:sz w:val="24"/>
          <w:szCs w:val="24"/>
        </w:rPr>
        <w:t>SQL</w:t>
      </w:r>
      <w:r w:rsidR="00822E48" w:rsidRPr="002D4897">
        <w:rPr>
          <w:rFonts w:ascii="David" w:hAnsi="David" w:cs="David"/>
          <w:sz w:val="24"/>
          <w:szCs w:val="24"/>
        </w:rPr>
        <w:t>,</w:t>
      </w:r>
      <w:r w:rsidRPr="002D4897">
        <w:rPr>
          <w:rFonts w:ascii="David" w:hAnsi="David" w:cs="David"/>
          <w:sz w:val="24"/>
          <w:szCs w:val="24"/>
        </w:rPr>
        <w:t xml:space="preserve"> </w:t>
      </w:r>
      <w:r w:rsidRPr="002D4897">
        <w:rPr>
          <w:rFonts w:ascii="David" w:hAnsi="David" w:cs="David"/>
          <w:sz w:val="24"/>
          <w:szCs w:val="24"/>
          <w:rtl/>
        </w:rPr>
        <w:t xml:space="preserve">, </w:t>
      </w:r>
      <w:r w:rsidRPr="002D4897">
        <w:rPr>
          <w:rFonts w:ascii="David" w:hAnsi="David" w:cs="David"/>
          <w:sz w:val="24"/>
          <w:szCs w:val="24"/>
        </w:rPr>
        <w:t>HTML</w:t>
      </w:r>
      <w:r w:rsidRPr="002D4897">
        <w:rPr>
          <w:rFonts w:ascii="David" w:hAnsi="David" w:cs="David"/>
          <w:sz w:val="24"/>
          <w:szCs w:val="24"/>
          <w:rtl/>
        </w:rPr>
        <w:t xml:space="preserve">, </w:t>
      </w:r>
      <w:r w:rsidRPr="002D4897">
        <w:rPr>
          <w:rFonts w:ascii="David" w:hAnsi="David" w:cs="David"/>
          <w:sz w:val="24"/>
          <w:szCs w:val="24"/>
        </w:rPr>
        <w:t>CSS</w:t>
      </w:r>
      <w:r w:rsidRPr="002D4897">
        <w:rPr>
          <w:rFonts w:ascii="David" w:hAnsi="David" w:cs="David"/>
          <w:sz w:val="24"/>
          <w:szCs w:val="24"/>
          <w:rtl/>
        </w:rPr>
        <w:t xml:space="preserve">, </w:t>
      </w:r>
      <w:r w:rsidRPr="002D4897">
        <w:rPr>
          <w:rFonts w:ascii="David" w:hAnsi="David" w:cs="David"/>
          <w:sz w:val="24"/>
          <w:szCs w:val="24"/>
        </w:rPr>
        <w:t>XML</w:t>
      </w:r>
      <w:r w:rsidRPr="002D4897">
        <w:rPr>
          <w:rFonts w:ascii="David" w:hAnsi="David" w:cs="David"/>
          <w:sz w:val="24"/>
          <w:szCs w:val="24"/>
          <w:rtl/>
        </w:rPr>
        <w:t xml:space="preserve">, </w:t>
      </w:r>
      <w:r w:rsidRPr="002D4897">
        <w:rPr>
          <w:rFonts w:ascii="David" w:hAnsi="David" w:cs="David"/>
          <w:sz w:val="24"/>
          <w:szCs w:val="24"/>
        </w:rPr>
        <w:t>Java, C, JavaScript</w:t>
      </w:r>
      <w:r w:rsidR="00822E48" w:rsidRPr="002D4897">
        <w:rPr>
          <w:rFonts w:ascii="David" w:hAnsi="David" w:cs="David"/>
          <w:sz w:val="24"/>
          <w:szCs w:val="24"/>
        </w:rPr>
        <w:t xml:space="preserve">, </w:t>
      </w:r>
      <w:r w:rsidR="00822E48" w:rsidRPr="002D4897">
        <w:rPr>
          <w:rFonts w:ascii="David" w:hAnsi="David" w:cs="David"/>
          <w:color w:val="000000"/>
          <w:sz w:val="24"/>
          <w:szCs w:val="24"/>
        </w:rPr>
        <w:t>TestNG, Selenium WebDriver, Page Object Model</w:t>
      </w:r>
    </w:p>
    <w:p w14:paraId="2E412A5B" w14:textId="1061EF47" w:rsidR="00931D6C" w:rsidRPr="002D4897" w:rsidRDefault="00931D6C" w:rsidP="002D4897">
      <w:pPr>
        <w:pStyle w:val="a3"/>
        <w:numPr>
          <w:ilvl w:val="0"/>
          <w:numId w:val="23"/>
        </w:numPr>
        <w:spacing w:line="276" w:lineRule="auto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rtl/>
        </w:rPr>
        <w:t>מתודולוגיות וידע נוספים</w:t>
      </w:r>
      <w:r w:rsidRPr="002D4897">
        <w:rPr>
          <w:rFonts w:ascii="David" w:hAnsi="David" w:cs="David"/>
          <w:sz w:val="24"/>
          <w:szCs w:val="24"/>
          <w:rtl/>
        </w:rPr>
        <w:t>:</w:t>
      </w:r>
      <w:r w:rsidRPr="002D4897">
        <w:rPr>
          <w:rFonts w:ascii="David" w:hAnsi="David" w:cs="David"/>
          <w:sz w:val="24"/>
          <w:szCs w:val="24"/>
        </w:rPr>
        <w:t xml:space="preserve">STP ,STD ,STR , Agile </w:t>
      </w:r>
    </w:p>
    <w:p w14:paraId="588BCA85" w14:textId="77777777" w:rsidR="00A05778" w:rsidRPr="002D4897" w:rsidRDefault="00BA491A" w:rsidP="002D4897">
      <w:pPr>
        <w:spacing w:line="240" w:lineRule="auto"/>
        <w:ind w:left="-902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2D4897">
        <w:rPr>
          <w:rFonts w:ascii="David" w:hAnsi="David" w:cs="David"/>
          <w:b/>
          <w:bCs/>
          <w:sz w:val="24"/>
          <w:szCs w:val="24"/>
          <w:u w:val="single"/>
          <w:rtl/>
          <w:cs/>
        </w:rPr>
        <w:t>שירות צבאי</w:t>
      </w:r>
      <w:r w:rsidRPr="002D4897">
        <w:rPr>
          <w:rFonts w:ascii="David" w:hAnsi="David" w:cs="David"/>
          <w:sz w:val="24"/>
          <w:szCs w:val="24"/>
          <w:rtl/>
        </w:rPr>
        <w:t>:</w:t>
      </w:r>
      <w:r w:rsidRPr="002D4897">
        <w:rPr>
          <w:rFonts w:ascii="David" w:hAnsi="David" w:cs="David"/>
          <w:sz w:val="24"/>
          <w:szCs w:val="24"/>
          <w:rtl/>
          <w:cs/>
        </w:rPr>
        <w:t xml:space="preserve">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201</w:t>
      </w:r>
      <w:r w:rsidR="00931D6C" w:rsidRPr="002D4897">
        <w:rPr>
          <w:rFonts w:ascii="David" w:hAnsi="David" w:cs="David"/>
          <w:b/>
          <w:bCs/>
          <w:sz w:val="24"/>
          <w:szCs w:val="24"/>
          <w:rtl/>
        </w:rPr>
        <w:t>5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-201</w:t>
      </w:r>
      <w:r w:rsidR="00931D6C" w:rsidRPr="002D4897">
        <w:rPr>
          <w:rFonts w:ascii="David" w:hAnsi="David" w:cs="David"/>
          <w:b/>
          <w:bCs/>
          <w:sz w:val="24"/>
          <w:szCs w:val="24"/>
          <w:rtl/>
        </w:rPr>
        <w:t>3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-</w:t>
      </w:r>
      <w:r w:rsidRPr="002D4897">
        <w:rPr>
          <w:rFonts w:ascii="David" w:hAnsi="David" w:cs="David"/>
          <w:sz w:val="24"/>
          <w:szCs w:val="24"/>
          <w:rtl/>
        </w:rPr>
        <w:t xml:space="preserve"> קרקל, מחצית מהשירות לוחמת ומחצית מהשירות משקית קשר בגדוד 33. </w:t>
      </w:r>
    </w:p>
    <w:p w14:paraId="67948E7F" w14:textId="793DF277" w:rsidR="00931D6C" w:rsidRPr="002D4897" w:rsidRDefault="00931D6C" w:rsidP="002D4897">
      <w:pPr>
        <w:spacing w:line="240" w:lineRule="auto"/>
        <w:ind w:left="-902"/>
        <w:rPr>
          <w:rFonts w:ascii="David" w:hAnsi="David" w:cs="David"/>
          <w:sz w:val="24"/>
          <w:szCs w:val="24"/>
        </w:rPr>
      </w:pPr>
      <w:r w:rsidRPr="002D4897">
        <w:rPr>
          <w:rFonts w:ascii="David" w:hAnsi="David" w:cs="David"/>
          <w:b/>
          <w:bCs/>
          <w:sz w:val="24"/>
          <w:szCs w:val="24"/>
          <w:u w:val="single"/>
          <w:rtl/>
        </w:rPr>
        <w:t>שפות</w:t>
      </w:r>
      <w:r w:rsidRPr="002D4897">
        <w:rPr>
          <w:rFonts w:ascii="David" w:hAnsi="David" w:cs="David"/>
          <w:sz w:val="24"/>
          <w:szCs w:val="24"/>
          <w:rtl/>
        </w:rPr>
        <w:t>:</w:t>
      </w:r>
      <w:r w:rsidRPr="002D4897">
        <w:rPr>
          <w:rFonts w:ascii="David" w:hAnsi="David" w:cs="David"/>
          <w:sz w:val="24"/>
          <w:szCs w:val="24"/>
          <w:rtl/>
          <w:cs/>
        </w:rPr>
        <w:t xml:space="preserve">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עברית</w:t>
      </w:r>
      <w:r w:rsidRPr="002D4897">
        <w:rPr>
          <w:rFonts w:ascii="David" w:hAnsi="David" w:cs="David"/>
          <w:sz w:val="24"/>
          <w:szCs w:val="24"/>
          <w:rtl/>
        </w:rPr>
        <w:t xml:space="preserve"> - שפת אם | </w:t>
      </w:r>
      <w:r w:rsidRPr="002D4897">
        <w:rPr>
          <w:rFonts w:ascii="David" w:hAnsi="David" w:cs="David"/>
          <w:b/>
          <w:bCs/>
          <w:sz w:val="24"/>
          <w:szCs w:val="24"/>
          <w:rtl/>
        </w:rPr>
        <w:t>אנגלית</w:t>
      </w:r>
      <w:r w:rsidRPr="002D4897">
        <w:rPr>
          <w:rFonts w:ascii="David" w:hAnsi="David" w:cs="David"/>
          <w:sz w:val="24"/>
          <w:szCs w:val="24"/>
          <w:rtl/>
        </w:rPr>
        <w:t xml:space="preserve"> – רמ</w:t>
      </w:r>
      <w:r w:rsidRPr="002D4897">
        <w:rPr>
          <w:rFonts w:ascii="David" w:hAnsi="David" w:cs="David"/>
          <w:sz w:val="24"/>
          <w:szCs w:val="24"/>
          <w:rtl/>
          <w:cs/>
        </w:rPr>
        <w:t xml:space="preserve">ה טובה מאוד | </w:t>
      </w:r>
      <w:r w:rsidRPr="002D4897">
        <w:rPr>
          <w:rFonts w:ascii="David" w:hAnsi="David" w:cs="David"/>
          <w:b/>
          <w:bCs/>
          <w:sz w:val="24"/>
          <w:szCs w:val="24"/>
          <w:rtl/>
          <w:cs/>
        </w:rPr>
        <w:t>צרפתית</w:t>
      </w:r>
      <w:r w:rsidRPr="002D4897">
        <w:rPr>
          <w:rFonts w:ascii="David" w:hAnsi="David" w:cs="David"/>
          <w:sz w:val="24"/>
          <w:szCs w:val="24"/>
          <w:rtl/>
          <w:cs/>
        </w:rPr>
        <w:t xml:space="preserve"> </w:t>
      </w:r>
      <w:r w:rsidRPr="002D4897">
        <w:rPr>
          <w:rFonts w:ascii="David" w:hAnsi="David" w:cs="David"/>
          <w:sz w:val="24"/>
          <w:szCs w:val="24"/>
          <w:rtl/>
        </w:rPr>
        <w:t>–</w:t>
      </w:r>
      <w:r w:rsidRPr="002D4897">
        <w:rPr>
          <w:rFonts w:ascii="David" w:hAnsi="David" w:cs="David"/>
          <w:sz w:val="24"/>
          <w:szCs w:val="24"/>
          <w:rtl/>
          <w:cs/>
        </w:rPr>
        <w:t xml:space="preserve"> רמה טובה מאוד</w:t>
      </w:r>
    </w:p>
    <w:sectPr w:rsidR="00931D6C" w:rsidRPr="002D4897" w:rsidSect="00F42CE8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631F60" w14:textId="77777777" w:rsidR="00393CAC" w:rsidRDefault="00393CAC" w:rsidP="004A611A">
      <w:pPr>
        <w:spacing w:after="0" w:line="240" w:lineRule="auto"/>
      </w:pPr>
      <w:r>
        <w:separator/>
      </w:r>
    </w:p>
  </w:endnote>
  <w:endnote w:type="continuationSeparator" w:id="0">
    <w:p w14:paraId="6A9A21ED" w14:textId="77777777" w:rsidR="00393CAC" w:rsidRDefault="00393CAC" w:rsidP="004A611A">
      <w:pPr>
        <w:spacing w:after="0" w:line="240" w:lineRule="auto"/>
      </w:pPr>
      <w:r>
        <w:continuationSeparator/>
      </w:r>
    </w:p>
  </w:endnote>
  <w:endnote w:type="continuationNotice" w:id="1">
    <w:p w14:paraId="4994D0F5" w14:textId="77777777" w:rsidR="00393CAC" w:rsidRDefault="00393C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4BD7D" w14:textId="77777777" w:rsidR="001E7024" w:rsidRDefault="001E702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7900C3" w14:textId="77777777" w:rsidR="00393CAC" w:rsidRDefault="00393CAC" w:rsidP="004A611A">
      <w:pPr>
        <w:spacing w:after="0" w:line="240" w:lineRule="auto"/>
      </w:pPr>
      <w:r>
        <w:separator/>
      </w:r>
    </w:p>
  </w:footnote>
  <w:footnote w:type="continuationSeparator" w:id="0">
    <w:p w14:paraId="05F73C14" w14:textId="77777777" w:rsidR="00393CAC" w:rsidRDefault="00393CAC" w:rsidP="004A611A">
      <w:pPr>
        <w:spacing w:after="0" w:line="240" w:lineRule="auto"/>
      </w:pPr>
      <w:r>
        <w:continuationSeparator/>
      </w:r>
    </w:p>
  </w:footnote>
  <w:footnote w:type="continuationNotice" w:id="1">
    <w:p w14:paraId="3E629451" w14:textId="77777777" w:rsidR="00393CAC" w:rsidRDefault="00393C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F130EF" w14:textId="77777777" w:rsidR="001E7024" w:rsidRDefault="001E7024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FBE6"/>
      </v:shape>
    </w:pict>
  </w:numPicBullet>
  <w:abstractNum w:abstractNumId="0" w15:restartNumberingAfterBreak="0">
    <w:nsid w:val="093727D7"/>
    <w:multiLevelType w:val="hybridMultilevel"/>
    <w:tmpl w:val="3F70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75046"/>
    <w:multiLevelType w:val="hybridMultilevel"/>
    <w:tmpl w:val="A0381A7E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5307C"/>
    <w:multiLevelType w:val="hybridMultilevel"/>
    <w:tmpl w:val="A406F79A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3" w15:restartNumberingAfterBreak="0">
    <w:nsid w:val="14D96BB3"/>
    <w:multiLevelType w:val="hybridMultilevel"/>
    <w:tmpl w:val="2976EF34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4" w15:restartNumberingAfterBreak="0">
    <w:nsid w:val="16446131"/>
    <w:multiLevelType w:val="hybridMultilevel"/>
    <w:tmpl w:val="CBF2BBE2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222AA"/>
    <w:multiLevelType w:val="hybridMultilevel"/>
    <w:tmpl w:val="F56CC29A"/>
    <w:lvl w:ilvl="0" w:tplc="21D2B72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C2A300C"/>
    <w:multiLevelType w:val="hybridMultilevel"/>
    <w:tmpl w:val="DEF4F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44B68"/>
    <w:multiLevelType w:val="hybridMultilevel"/>
    <w:tmpl w:val="9CDE8EA0"/>
    <w:lvl w:ilvl="0" w:tplc="6AF6F9CC">
      <w:numFmt w:val="bullet"/>
      <w:lvlText w:val=""/>
      <w:lvlJc w:val="left"/>
      <w:pPr>
        <w:ind w:left="360" w:hanging="360"/>
      </w:pPr>
      <w:rPr>
        <w:rFonts w:ascii="Symbol" w:eastAsia="Times New Roman" w:hAnsi="Symbol" w:cs="David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41C0D5F"/>
    <w:multiLevelType w:val="hybridMultilevel"/>
    <w:tmpl w:val="DF5A3BBA"/>
    <w:lvl w:ilvl="0" w:tplc="FEDC024E">
      <w:start w:val="1"/>
      <w:numFmt w:val="hebrew1"/>
      <w:lvlText w:val="%1."/>
      <w:lvlJc w:val="left"/>
      <w:pPr>
        <w:tabs>
          <w:tab w:val="num" w:pos="517"/>
        </w:tabs>
        <w:ind w:left="517" w:hanging="375"/>
      </w:pPr>
    </w:lvl>
    <w:lvl w:ilvl="1" w:tplc="04090019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9" w15:restartNumberingAfterBreak="0">
    <w:nsid w:val="297F1F66"/>
    <w:multiLevelType w:val="hybridMultilevel"/>
    <w:tmpl w:val="903E413A"/>
    <w:lvl w:ilvl="0" w:tplc="DB10B2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DE1893"/>
    <w:multiLevelType w:val="hybridMultilevel"/>
    <w:tmpl w:val="AAB80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E191E"/>
    <w:multiLevelType w:val="hybridMultilevel"/>
    <w:tmpl w:val="9D4E383E"/>
    <w:lvl w:ilvl="0" w:tplc="2000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5653F8"/>
    <w:multiLevelType w:val="hybridMultilevel"/>
    <w:tmpl w:val="C5EEDEE6"/>
    <w:lvl w:ilvl="0" w:tplc="15582716">
      <w:numFmt w:val="bullet"/>
      <w:lvlText w:val="-"/>
      <w:lvlJc w:val="left"/>
      <w:pPr>
        <w:ind w:left="21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4" w15:restartNumberingAfterBreak="0">
    <w:nsid w:val="4B4A1D82"/>
    <w:multiLevelType w:val="hybridMultilevel"/>
    <w:tmpl w:val="835CCEB6"/>
    <w:lvl w:ilvl="0" w:tplc="0409000D">
      <w:start w:val="1"/>
      <w:numFmt w:val="bullet"/>
      <w:lvlText w:val=""/>
      <w:lvlJc w:val="left"/>
      <w:pPr>
        <w:ind w:left="-1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5" w15:restartNumberingAfterBreak="0">
    <w:nsid w:val="599E5E63"/>
    <w:multiLevelType w:val="hybridMultilevel"/>
    <w:tmpl w:val="797E4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DE6C97"/>
    <w:multiLevelType w:val="multilevel"/>
    <w:tmpl w:val="5CDE6C97"/>
    <w:lvl w:ilvl="0">
      <w:start w:val="1"/>
      <w:numFmt w:val="bullet"/>
      <w:lvlText w:val="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bCs/>
        <w:color w:val="auto"/>
        <w:sz w:val="24"/>
        <w:szCs w:val="24"/>
        <w:lang w:bidi="he-I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4D6A78"/>
    <w:multiLevelType w:val="hybridMultilevel"/>
    <w:tmpl w:val="9B34C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2912E0F"/>
    <w:multiLevelType w:val="multilevel"/>
    <w:tmpl w:val="62912E0F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  <w:lang w:bidi="he-I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AE3420"/>
    <w:multiLevelType w:val="hybridMultilevel"/>
    <w:tmpl w:val="C9B2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726EEF"/>
    <w:multiLevelType w:val="hybridMultilevel"/>
    <w:tmpl w:val="398044E0"/>
    <w:lvl w:ilvl="0" w:tplc="04090001">
      <w:start w:val="1"/>
      <w:numFmt w:val="bullet"/>
      <w:lvlText w:val=""/>
      <w:lvlJc w:val="left"/>
      <w:pPr>
        <w:ind w:left="-1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78" w:hanging="360"/>
      </w:pPr>
      <w:rPr>
        <w:rFonts w:ascii="Wingdings" w:hAnsi="Wingdings" w:hint="default"/>
      </w:rPr>
    </w:lvl>
  </w:abstractNum>
  <w:abstractNum w:abstractNumId="21" w15:restartNumberingAfterBreak="0">
    <w:nsid w:val="6A3F3019"/>
    <w:multiLevelType w:val="hybridMultilevel"/>
    <w:tmpl w:val="E796F488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273C73"/>
    <w:multiLevelType w:val="hybridMultilevel"/>
    <w:tmpl w:val="D7D0C050"/>
    <w:lvl w:ilvl="0" w:tplc="D57EE9E4">
      <w:numFmt w:val="bullet"/>
      <w:lvlText w:val=""/>
      <w:lvlJc w:val="left"/>
      <w:pPr>
        <w:ind w:left="877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23" w15:restartNumberingAfterBreak="0">
    <w:nsid w:val="79185B92"/>
    <w:multiLevelType w:val="hybridMultilevel"/>
    <w:tmpl w:val="09D20460"/>
    <w:lvl w:ilvl="0" w:tplc="DB10B204">
      <w:numFmt w:val="bullet"/>
      <w:lvlText w:val=""/>
      <w:lvlJc w:val="left"/>
      <w:pPr>
        <w:ind w:left="502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-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82" w:hanging="360"/>
      </w:pPr>
      <w:rPr>
        <w:rFonts w:ascii="Wingdings" w:hAnsi="Wingdings" w:hint="default"/>
      </w:rPr>
    </w:lvl>
  </w:abstractNum>
  <w:abstractNum w:abstractNumId="24" w15:restartNumberingAfterBreak="0">
    <w:nsid w:val="794C2755"/>
    <w:multiLevelType w:val="hybridMultilevel"/>
    <w:tmpl w:val="3BEAEA5A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A2E7814"/>
    <w:multiLevelType w:val="hybridMultilevel"/>
    <w:tmpl w:val="E48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3"/>
  </w:num>
  <w:num w:numId="4">
    <w:abstractNumId w:val="4"/>
  </w:num>
  <w:num w:numId="5">
    <w:abstractNumId w:val="1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8"/>
  </w:num>
  <w:num w:numId="9">
    <w:abstractNumId w:val="22"/>
  </w:num>
  <w:num w:numId="10">
    <w:abstractNumId w:val="10"/>
  </w:num>
  <w:num w:numId="11">
    <w:abstractNumId w:val="6"/>
  </w:num>
  <w:num w:numId="12">
    <w:abstractNumId w:val="5"/>
  </w:num>
  <w:num w:numId="13">
    <w:abstractNumId w:val="16"/>
  </w:num>
  <w:num w:numId="14">
    <w:abstractNumId w:val="18"/>
  </w:num>
  <w:num w:numId="15">
    <w:abstractNumId w:val="21"/>
  </w:num>
  <w:num w:numId="16">
    <w:abstractNumId w:val="24"/>
  </w:num>
  <w:num w:numId="17">
    <w:abstractNumId w:val="17"/>
  </w:num>
  <w:num w:numId="18">
    <w:abstractNumId w:val="25"/>
  </w:num>
  <w:num w:numId="19">
    <w:abstractNumId w:val="19"/>
  </w:num>
  <w:num w:numId="20">
    <w:abstractNumId w:val="0"/>
  </w:num>
  <w:num w:numId="21">
    <w:abstractNumId w:val="15"/>
  </w:num>
  <w:num w:numId="22">
    <w:abstractNumId w:val="3"/>
  </w:num>
  <w:num w:numId="23">
    <w:abstractNumId w:val="20"/>
  </w:num>
  <w:num w:numId="24">
    <w:abstractNumId w:val="2"/>
  </w:num>
  <w:num w:numId="25">
    <w:abstractNumId w:val="14"/>
  </w:num>
  <w:num w:numId="26">
    <w:abstractNumId w:val="12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B19"/>
    <w:rsid w:val="0003795C"/>
    <w:rsid w:val="00057810"/>
    <w:rsid w:val="00080C82"/>
    <w:rsid w:val="00092EC0"/>
    <w:rsid w:val="000B6D72"/>
    <w:rsid w:val="000E7426"/>
    <w:rsid w:val="00121F47"/>
    <w:rsid w:val="00137707"/>
    <w:rsid w:val="001978D1"/>
    <w:rsid w:val="001B01F0"/>
    <w:rsid w:val="001E66CE"/>
    <w:rsid w:val="001E7024"/>
    <w:rsid w:val="001F11E3"/>
    <w:rsid w:val="001F16BF"/>
    <w:rsid w:val="00202686"/>
    <w:rsid w:val="00220654"/>
    <w:rsid w:val="002309E1"/>
    <w:rsid w:val="00232FBC"/>
    <w:rsid w:val="002527F9"/>
    <w:rsid w:val="0029539B"/>
    <w:rsid w:val="0029790F"/>
    <w:rsid w:val="002A568D"/>
    <w:rsid w:val="002C230E"/>
    <w:rsid w:val="002D4897"/>
    <w:rsid w:val="002E6303"/>
    <w:rsid w:val="002F2A3B"/>
    <w:rsid w:val="00340A05"/>
    <w:rsid w:val="00376409"/>
    <w:rsid w:val="00393CAC"/>
    <w:rsid w:val="003D372C"/>
    <w:rsid w:val="003E5495"/>
    <w:rsid w:val="00403106"/>
    <w:rsid w:val="00447BE7"/>
    <w:rsid w:val="0047193A"/>
    <w:rsid w:val="00471996"/>
    <w:rsid w:val="004A4250"/>
    <w:rsid w:val="004A611A"/>
    <w:rsid w:val="004A73FF"/>
    <w:rsid w:val="004F18CF"/>
    <w:rsid w:val="00594F37"/>
    <w:rsid w:val="005C7A82"/>
    <w:rsid w:val="005D5B19"/>
    <w:rsid w:val="00622D41"/>
    <w:rsid w:val="00625E52"/>
    <w:rsid w:val="00676434"/>
    <w:rsid w:val="00690660"/>
    <w:rsid w:val="006A342B"/>
    <w:rsid w:val="0071430E"/>
    <w:rsid w:val="00742E0C"/>
    <w:rsid w:val="00777915"/>
    <w:rsid w:val="007B344D"/>
    <w:rsid w:val="00803A82"/>
    <w:rsid w:val="00803F34"/>
    <w:rsid w:val="00821CCA"/>
    <w:rsid w:val="00822E48"/>
    <w:rsid w:val="00840065"/>
    <w:rsid w:val="00847E51"/>
    <w:rsid w:val="0089102E"/>
    <w:rsid w:val="00891282"/>
    <w:rsid w:val="00897457"/>
    <w:rsid w:val="0089761E"/>
    <w:rsid w:val="008B19D5"/>
    <w:rsid w:val="008B37B8"/>
    <w:rsid w:val="008E5AC2"/>
    <w:rsid w:val="009066FA"/>
    <w:rsid w:val="00911EE2"/>
    <w:rsid w:val="00915A1C"/>
    <w:rsid w:val="00917738"/>
    <w:rsid w:val="00931D6C"/>
    <w:rsid w:val="0094748E"/>
    <w:rsid w:val="009523D5"/>
    <w:rsid w:val="00957F60"/>
    <w:rsid w:val="009A0E2D"/>
    <w:rsid w:val="009E7B84"/>
    <w:rsid w:val="00A05778"/>
    <w:rsid w:val="00A478F9"/>
    <w:rsid w:val="00A60BBA"/>
    <w:rsid w:val="00A61528"/>
    <w:rsid w:val="00A6674A"/>
    <w:rsid w:val="00A84114"/>
    <w:rsid w:val="00B138FD"/>
    <w:rsid w:val="00B15C13"/>
    <w:rsid w:val="00B50C27"/>
    <w:rsid w:val="00BA491A"/>
    <w:rsid w:val="00BB0778"/>
    <w:rsid w:val="00BC5995"/>
    <w:rsid w:val="00C075FB"/>
    <w:rsid w:val="00C07E23"/>
    <w:rsid w:val="00CB2A61"/>
    <w:rsid w:val="00CD2C4A"/>
    <w:rsid w:val="00CE1B13"/>
    <w:rsid w:val="00D506F2"/>
    <w:rsid w:val="00D80AE6"/>
    <w:rsid w:val="00D934CC"/>
    <w:rsid w:val="00DA2418"/>
    <w:rsid w:val="00DB56A5"/>
    <w:rsid w:val="00DE3B50"/>
    <w:rsid w:val="00DF4528"/>
    <w:rsid w:val="00E12127"/>
    <w:rsid w:val="00EE39D8"/>
    <w:rsid w:val="00F1084A"/>
    <w:rsid w:val="00F3508A"/>
    <w:rsid w:val="00F42969"/>
    <w:rsid w:val="00F42CE8"/>
    <w:rsid w:val="00F91112"/>
    <w:rsid w:val="00FE6042"/>
    <w:rsid w:val="202AAE17"/>
    <w:rsid w:val="36413258"/>
    <w:rsid w:val="70443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CEF09"/>
  <w15:docId w15:val="{33ABF456-9BF8-4874-8B32-3EAA66562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95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5D5B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DF4528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DF4528"/>
    <w:rPr>
      <w:color w:val="605E5C"/>
      <w:shd w:val="clear" w:color="auto" w:fill="E1DFDD"/>
    </w:rPr>
  </w:style>
  <w:style w:type="character" w:customStyle="1" w:styleId="1">
    <w:name w:val="אזכור לא מזוהה1"/>
    <w:basedOn w:val="a0"/>
    <w:uiPriority w:val="99"/>
    <w:semiHidden/>
    <w:unhideWhenUsed/>
    <w:rsid w:val="002C230E"/>
    <w:rPr>
      <w:color w:val="605E5C"/>
      <w:shd w:val="clear" w:color="auto" w:fill="E1DFDD"/>
    </w:rPr>
  </w:style>
  <w:style w:type="character" w:customStyle="1" w:styleId="2">
    <w:name w:val="אזכור לא מזוהה2"/>
    <w:basedOn w:val="a0"/>
    <w:uiPriority w:val="99"/>
    <w:semiHidden/>
    <w:unhideWhenUsed/>
    <w:rsid w:val="00777915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D506F2"/>
    <w:rPr>
      <w:color w:val="954F72" w:themeColor="followedHyperlink"/>
      <w:u w:val="single"/>
    </w:rPr>
  </w:style>
  <w:style w:type="paragraph" w:styleId="a4">
    <w:name w:val="header"/>
    <w:basedOn w:val="a"/>
    <w:link w:val="a5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4A611A"/>
  </w:style>
  <w:style w:type="paragraph" w:styleId="a6">
    <w:name w:val="footer"/>
    <w:basedOn w:val="a"/>
    <w:link w:val="a7"/>
    <w:uiPriority w:val="99"/>
    <w:unhideWhenUsed/>
    <w:rsid w:val="004A611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4A611A"/>
  </w:style>
  <w:style w:type="paragraph" w:styleId="a8">
    <w:name w:val="Revision"/>
    <w:hidden/>
    <w:uiPriority w:val="99"/>
    <w:semiHidden/>
    <w:rsid w:val="001E7024"/>
    <w:pPr>
      <w:spacing w:after="0" w:line="240" w:lineRule="auto"/>
    </w:pPr>
  </w:style>
  <w:style w:type="paragraph" w:styleId="a9">
    <w:name w:val="Balloon Text"/>
    <w:basedOn w:val="a"/>
    <w:link w:val="aa"/>
    <w:uiPriority w:val="99"/>
    <w:semiHidden/>
    <w:unhideWhenUsed/>
    <w:rsid w:val="001E7024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a">
    <w:name w:val="טקסט בלונים תו"/>
    <w:basedOn w:val="a0"/>
    <w:link w:val="a9"/>
    <w:uiPriority w:val="99"/>
    <w:semiHidden/>
    <w:rsid w:val="001E7024"/>
    <w:rPr>
      <w:rFonts w:ascii="Tahoma" w:hAnsi="Tahoma" w:cs="Tahoma"/>
      <w:sz w:val="18"/>
      <w:szCs w:val="18"/>
    </w:rPr>
  </w:style>
  <w:style w:type="character" w:customStyle="1" w:styleId="3">
    <w:name w:val="אזכור לא מזוהה3"/>
    <w:basedOn w:val="a0"/>
    <w:uiPriority w:val="99"/>
    <w:semiHidden/>
    <w:unhideWhenUsed/>
    <w:rsid w:val="00F4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9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norbe.github.io/WEB/" TargetMode="External"/><Relationship Id="rId13" Type="http://schemas.openxmlformats.org/officeDocument/2006/relationships/hyperlink" Target="https://elinorbe.github.io/html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inor.bendelac@gmail.com" TargetMode="External"/><Relationship Id="rId12" Type="http://schemas.openxmlformats.org/officeDocument/2006/relationships/hyperlink" Target="https://elinorbe.github.io/WEB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ZeqmUnBOgo57Yr48gj8tvE6ZUgi6-1Gz/view?usp=shar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drive.google.com/file/d/18m5c_ZMDdXHI1YZjf0bGtek0IrPS5m5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mation.co.il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Israel Prison Services</Company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צור</dc:creator>
  <cp:lastModifiedBy>אלינור בנדלק</cp:lastModifiedBy>
  <cp:revision>9</cp:revision>
  <cp:lastPrinted>2020-04-06T13:07:00Z</cp:lastPrinted>
  <dcterms:created xsi:type="dcterms:W3CDTF">2020-11-03T15:19:00Z</dcterms:created>
  <dcterms:modified xsi:type="dcterms:W3CDTF">2021-02-18T08:42:00Z</dcterms:modified>
</cp:coreProperties>
</file>